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EF52E" w14:textId="77777777" w:rsidR="00AE3AF9" w:rsidRDefault="003B0D4C" w:rsidP="003B0D4C">
      <w:pPr>
        <w:pStyle w:val="Heading1"/>
      </w:pPr>
      <w:r w:rsidRPr="003B0D4C">
        <w:t xml:space="preserve">The </w:t>
      </w:r>
      <w:r>
        <w:t>‘</w:t>
      </w:r>
      <w:r w:rsidRPr="003B0D4C">
        <w:t>Scalability</w:t>
      </w:r>
      <w:r>
        <w:t>’</w:t>
      </w:r>
      <w:r w:rsidRPr="003B0D4C">
        <w:t xml:space="preserve"> </w:t>
      </w:r>
      <w:r>
        <w:t>a</w:t>
      </w:r>
      <w:r w:rsidRPr="003B0D4C">
        <w:t xml:space="preserve">dvantage: Why GCCs </w:t>
      </w:r>
      <w:r>
        <w:t>m</w:t>
      </w:r>
      <w:r w:rsidRPr="003B0D4C">
        <w:t>atter</w:t>
      </w:r>
    </w:p>
    <w:p w14:paraId="25F08E66" w14:textId="77777777" w:rsidR="003B0D4C" w:rsidRDefault="003B0D4C" w:rsidP="003B0D4C"/>
    <w:p w14:paraId="1893AABC" w14:textId="0E01604A" w:rsidR="00E31D1C" w:rsidRDefault="0E90DAB1" w:rsidP="003B0D4C">
      <w:r>
        <w:t xml:space="preserve">Building your GCC is like drawing a blueprint for your house, ensuring every element from the ground up embeds strength and scalability to stay future proof. A well-designed GCC is not </w:t>
      </w:r>
      <w:ins w:id="0" w:author="Guest User" w:date="2025-04-20T05:18:00Z">
        <w:r>
          <w:t>limited t</w:t>
        </w:r>
      </w:ins>
      <w:ins w:id="1" w:author="Komal Lopez" w:date="2025-04-23T19:04:00Z" w16du:dateUtc="2025-04-23T13:34:00Z">
        <w:r w:rsidR="00B367C5">
          <w:t>o</w:t>
        </w:r>
      </w:ins>
      <w:ins w:id="2" w:author="Guest User" w:date="2025-04-20T05:18:00Z">
        <w:del w:id="3" w:author="Komal Lopez" w:date="2025-04-23T19:04:00Z" w16du:dateUtc="2025-04-23T13:34:00Z">
          <w:r w:rsidDel="00B367C5">
            <w:delText>p</w:delText>
          </w:r>
        </w:del>
        <w:r>
          <w:t xml:space="preserve"> choosing a workspace and staffing it with people. </w:t>
        </w:r>
      </w:ins>
      <w:del w:id="4" w:author="Guest User" w:date="2025-04-20T05:18:00Z">
        <w:r w:rsidR="00D15221" w:rsidDel="0E90DAB1">
          <w:delText xml:space="preserve">just about filling the roles and choosing a workspace. </w:delText>
        </w:r>
      </w:del>
      <w:r>
        <w:t xml:space="preserve">It's about building real strength, flexibility, and room to grow, aligning with your larger business vision. Just like a house that’s built to last, your GCC is built to support you today and adapt with time as your business evolves. </w:t>
      </w:r>
    </w:p>
    <w:p w14:paraId="762D3FC0" w14:textId="513926D8" w:rsidR="003B52A7" w:rsidRDefault="005A5E4E" w:rsidP="00515B61">
      <w:r w:rsidRPr="005A5E4E">
        <w:t xml:space="preserve">At the core of this </w:t>
      </w:r>
      <w:r w:rsidR="001D78E6">
        <w:t>process</w:t>
      </w:r>
      <w:r w:rsidRPr="005A5E4E">
        <w:t xml:space="preserve"> is what we call the </w:t>
      </w:r>
      <w:r w:rsidR="001D78E6">
        <w:t>‘</w:t>
      </w:r>
      <w:r w:rsidRPr="005A5E4E">
        <w:t>scalability</w:t>
      </w:r>
      <w:r w:rsidR="001D78E6">
        <w:t>’</w:t>
      </w:r>
      <w:r w:rsidRPr="005A5E4E">
        <w:t xml:space="preserve"> advantage. </w:t>
      </w:r>
      <w:r w:rsidR="008806EC">
        <w:t>G</w:t>
      </w:r>
      <w:r w:rsidRPr="005A5E4E">
        <w:t xml:space="preserve">lobal businesses </w:t>
      </w:r>
      <w:r w:rsidR="00E309A9">
        <w:t>on the growth path</w:t>
      </w:r>
      <w:r w:rsidRPr="005A5E4E">
        <w:t>,</w:t>
      </w:r>
      <w:r w:rsidR="00912806">
        <w:t xml:space="preserve"> whether starting out or established need to</w:t>
      </w:r>
      <w:r w:rsidRPr="005A5E4E">
        <w:t xml:space="preserve"> innovate, and keep up with </w:t>
      </w:r>
      <w:r w:rsidR="00912806">
        <w:t>world dynamic</w:t>
      </w:r>
      <w:r w:rsidR="0069790F">
        <w:t xml:space="preserve">s. For them </w:t>
      </w:r>
      <w:r w:rsidRPr="005A5E4E">
        <w:t xml:space="preserve">GCCs offer more than just operational support. They create a solid foundation to scale the right way by building strong teams, embracing the right technology, and </w:t>
      </w:r>
      <w:r w:rsidR="002E500C">
        <w:t>ensuring that innovation never stops</w:t>
      </w:r>
      <w:r w:rsidRPr="005A5E4E">
        <w:t xml:space="preserve">. </w:t>
      </w:r>
      <w:r w:rsidR="002E500C">
        <w:t xml:space="preserve">Hence, </w:t>
      </w:r>
      <w:r w:rsidR="006D6EDE">
        <w:t xml:space="preserve">creating </w:t>
      </w:r>
      <w:r w:rsidRPr="005A5E4E">
        <w:t>a smarter</w:t>
      </w:r>
      <w:r w:rsidR="006D6EDE">
        <w:t xml:space="preserve"> and </w:t>
      </w:r>
      <w:r w:rsidRPr="005A5E4E">
        <w:t>m</w:t>
      </w:r>
      <w:r w:rsidR="006D6EDE">
        <w:t>uch more</w:t>
      </w:r>
      <w:r w:rsidRPr="005A5E4E">
        <w:t xml:space="preserve"> sustainable </w:t>
      </w:r>
      <w:r w:rsidR="006D6EDE">
        <w:t>ecosystem</w:t>
      </w:r>
      <w:r w:rsidRPr="005A5E4E">
        <w:t xml:space="preserve"> to </w:t>
      </w:r>
      <w:r w:rsidR="00D67358">
        <w:t>keep growing</w:t>
      </w:r>
      <w:r w:rsidRPr="005A5E4E">
        <w:t>.</w:t>
      </w:r>
    </w:p>
    <w:p w14:paraId="714EF21F" w14:textId="77777777" w:rsidR="003B52A7" w:rsidRPr="00BA5D41" w:rsidRDefault="003B52A7" w:rsidP="003B52A7">
      <w:pPr>
        <w:rPr>
          <w:b/>
          <w:bCs/>
        </w:rPr>
      </w:pPr>
      <w:r>
        <w:rPr>
          <w:b/>
          <w:bCs/>
        </w:rPr>
        <w:t>What’s t</w:t>
      </w:r>
      <w:r w:rsidRPr="00BA5D41">
        <w:rPr>
          <w:b/>
          <w:bCs/>
        </w:rPr>
        <w:t>he India Edge</w:t>
      </w:r>
      <w:r>
        <w:rPr>
          <w:b/>
          <w:bCs/>
        </w:rPr>
        <w:t>?</w:t>
      </w:r>
    </w:p>
    <w:p w14:paraId="7CAB8CB1" w14:textId="081259E3" w:rsidR="003B52A7" w:rsidRDefault="003B52A7" w:rsidP="003B52A7">
      <w:r w:rsidRPr="002770B6">
        <w:t xml:space="preserve">The ‘India’ story speaks volumes today in the overall GCC </w:t>
      </w:r>
      <w:r>
        <w:t>scheme of things</w:t>
      </w:r>
      <w:r w:rsidRPr="002770B6">
        <w:t xml:space="preserve">. In its report ‘Future of GCCs in India - a vision 2030’, </w:t>
      </w:r>
      <w:hyperlink r:id="rId4" w:history="1">
        <w:r w:rsidR="00970FDA" w:rsidRPr="0037062B">
          <w:rPr>
            <w:rStyle w:val="Hyperlink"/>
          </w:rPr>
          <w:t>EY</w:t>
        </w:r>
      </w:hyperlink>
      <w:r w:rsidR="00970FDA">
        <w:t xml:space="preserve"> </w:t>
      </w:r>
      <w:r w:rsidRPr="002770B6">
        <w:t>has estimated, “The domestic GCC market size will potentially reach US$110b by the year 2030 (from the current US$45b), led by software exports, which remain a key component of India's service exports. It is predicted that by 2030, India will have 2400 GCCs and that number can potentially increase to 2550 as India emerges as the world's technology and services hub. The total number of new GCC set-ups every year can jump up to 115 (from the current 70)”</w:t>
      </w:r>
      <w:r>
        <w:t xml:space="preserve">. </w:t>
      </w:r>
    </w:p>
    <w:p w14:paraId="5C4155C4" w14:textId="48E6B1D5" w:rsidR="003B52A7" w:rsidRDefault="003B52A7" w:rsidP="003B52A7">
      <w:r>
        <w:t xml:space="preserve">India is increasingly becoming ‘the partner of choice’, where global companies intend to build and scale their capability </w:t>
      </w:r>
      <w:proofErr w:type="spellStart"/>
      <w:r>
        <w:t>centers</w:t>
      </w:r>
      <w:proofErr w:type="spellEnd"/>
      <w:r>
        <w:t xml:space="preserve">. Saving costs is no more the only factor of consideration. </w:t>
      </w:r>
      <w:r w:rsidR="004341A4">
        <w:t xml:space="preserve">It </w:t>
      </w:r>
      <w:r w:rsidR="00FD692E">
        <w:t>bring</w:t>
      </w:r>
      <w:r w:rsidR="004341A4">
        <w:t>s</w:t>
      </w:r>
      <w:r w:rsidR="00FD692E">
        <w:t xml:space="preserve"> to the table</w:t>
      </w:r>
      <w:r>
        <w:t xml:space="preserve"> a deep, diverse talent pool with strong tech skills and a mindset for innovation.</w:t>
      </w:r>
    </w:p>
    <w:p w14:paraId="032D0614" w14:textId="40F61048" w:rsidR="003B52A7" w:rsidRDefault="003B52A7" w:rsidP="00515B61">
      <w:r>
        <w:t xml:space="preserve">The </w:t>
      </w:r>
      <w:r w:rsidR="003E63F1">
        <w:t>work culture and business scenario</w:t>
      </w:r>
      <w:r>
        <w:t xml:space="preserve"> here is mature,</w:t>
      </w:r>
      <w:r w:rsidR="00E91C2B">
        <w:t xml:space="preserve"> </w:t>
      </w:r>
      <w:r w:rsidR="00156726">
        <w:t>built-for-momentum</w:t>
      </w:r>
      <w:r>
        <w:t xml:space="preserve">, and ready to </w:t>
      </w:r>
      <w:r w:rsidR="00156726">
        <w:t xml:space="preserve">scale up and </w:t>
      </w:r>
      <w:r>
        <w:t>support everything from R&amp;D to digital transformation. It’s easier to get started, easier to grow, and easier to stay ahead with scalable models built for future-proofing your business.</w:t>
      </w:r>
    </w:p>
    <w:p w14:paraId="02AF43E4" w14:textId="35E6B7AA" w:rsidR="00BB7635" w:rsidRPr="00BB7635" w:rsidRDefault="00BB7635" w:rsidP="00BB7635">
      <w:r w:rsidRPr="00BB7635">
        <w:rPr>
          <w:b/>
          <w:bCs/>
        </w:rPr>
        <w:t xml:space="preserve">Scalable </w:t>
      </w:r>
      <w:r w:rsidR="00725AAD">
        <w:rPr>
          <w:b/>
          <w:bCs/>
        </w:rPr>
        <w:t>t</w:t>
      </w:r>
      <w:r w:rsidRPr="00BB7635">
        <w:rPr>
          <w:b/>
          <w:bCs/>
        </w:rPr>
        <w:t xml:space="preserve">alent, </w:t>
      </w:r>
      <w:r w:rsidR="00B45B78">
        <w:rPr>
          <w:b/>
          <w:bCs/>
        </w:rPr>
        <w:t>n</w:t>
      </w:r>
      <w:r w:rsidR="00725AAD">
        <w:rPr>
          <w:b/>
          <w:bCs/>
        </w:rPr>
        <w:t>o</w:t>
      </w:r>
      <w:r w:rsidRPr="00BB7635">
        <w:rPr>
          <w:b/>
          <w:bCs/>
        </w:rPr>
        <w:t xml:space="preserve"> </w:t>
      </w:r>
      <w:r w:rsidR="00725AAD">
        <w:rPr>
          <w:b/>
          <w:bCs/>
        </w:rPr>
        <w:t>c</w:t>
      </w:r>
      <w:r w:rsidRPr="00BB7635">
        <w:rPr>
          <w:b/>
          <w:bCs/>
        </w:rPr>
        <w:t>ompromise</w:t>
      </w:r>
    </w:p>
    <w:p w14:paraId="18CC2ABE" w14:textId="42489005" w:rsidR="00BB7635" w:rsidRDefault="00BB7635" w:rsidP="00BB7635">
      <w:r w:rsidRPr="00BB7635">
        <w:t>One of the most significant advantages GCCs bring to the table is access to high-quality talent at scale. Whether it's engineering, data science, design, finance, or legal, GCCs enable organizations to tap into deep and diverse talent pools</w:t>
      </w:r>
      <w:r w:rsidR="000454AC">
        <w:t xml:space="preserve">, </w:t>
      </w:r>
      <w:r w:rsidRPr="00BB7635">
        <w:t>especially in innovation-rich regions like India. But it’s not just about numbers. It's about building agile teams that can grow in step with business needs, without compromising on capability, culture, or quality.</w:t>
      </w:r>
    </w:p>
    <w:p w14:paraId="5DAD6877" w14:textId="0CEAF8AF" w:rsidR="007970D8" w:rsidRDefault="00CF0948" w:rsidP="00BB7635">
      <w:r>
        <w:t xml:space="preserve">As per a recent </w:t>
      </w:r>
      <w:hyperlink r:id="rId5" w:history="1">
        <w:r w:rsidRPr="00E8453D">
          <w:rPr>
            <w:rStyle w:val="Hyperlink"/>
          </w:rPr>
          <w:t>NASSCOM</w:t>
        </w:r>
      </w:hyperlink>
      <w:r>
        <w:t xml:space="preserve"> report, “</w:t>
      </w:r>
      <w:r w:rsidRPr="00CF0948">
        <w:t>India produces 2.5 million STEM graduates annually, ensuring a steady pipeline of skilled professionals in IT, engineering, and AI.</w:t>
      </w:r>
      <w:r>
        <w:t>”</w:t>
      </w:r>
      <w:r w:rsidR="007970D8">
        <w:t xml:space="preserve"> In addition, “</w:t>
      </w:r>
      <w:r w:rsidR="007970D8" w:rsidRPr="007970D8">
        <w:t>India’s time zone (GMT+5:30) enables seamless collaboration with European and U.S. teams, while its cultural compatibility and innovation ecosystem foster global productivity.</w:t>
      </w:r>
      <w:r w:rsidR="007970D8">
        <w:t>”</w:t>
      </w:r>
    </w:p>
    <w:p w14:paraId="67039DBA" w14:textId="5ABE1A18" w:rsidR="007970D8" w:rsidRDefault="007970D8" w:rsidP="00BB7635">
      <w:r>
        <w:t>This ultimately sets the stage for</w:t>
      </w:r>
      <w:r w:rsidR="0050791C">
        <w:t xml:space="preserve"> a capability centre </w:t>
      </w:r>
      <w:r w:rsidR="00B86ED4">
        <w:t xml:space="preserve">that can keep expanding with the global aspirations your business. </w:t>
      </w:r>
    </w:p>
    <w:p w14:paraId="731B231B" w14:textId="48593D38" w:rsidR="00B32A07" w:rsidRPr="00B32A07" w:rsidRDefault="00B32A07" w:rsidP="00B32A07">
      <w:pPr>
        <w:rPr>
          <w:b/>
          <w:bCs/>
        </w:rPr>
      </w:pPr>
      <w:r w:rsidRPr="00B32A07">
        <w:rPr>
          <w:b/>
          <w:bCs/>
        </w:rPr>
        <w:lastRenderedPageBreak/>
        <w:t xml:space="preserve">Scaling </w:t>
      </w:r>
      <w:r>
        <w:rPr>
          <w:b/>
          <w:bCs/>
        </w:rPr>
        <w:t>s</w:t>
      </w:r>
      <w:r w:rsidRPr="00B32A07">
        <w:rPr>
          <w:b/>
          <w:bCs/>
        </w:rPr>
        <w:t xml:space="preserve">marter, by </w:t>
      </w:r>
      <w:r>
        <w:rPr>
          <w:b/>
          <w:bCs/>
        </w:rPr>
        <w:t>o</w:t>
      </w:r>
      <w:r w:rsidRPr="00B32A07">
        <w:rPr>
          <w:b/>
          <w:bCs/>
        </w:rPr>
        <w:t xml:space="preserve">wning </w:t>
      </w:r>
      <w:r>
        <w:rPr>
          <w:b/>
          <w:bCs/>
        </w:rPr>
        <w:t>m</w:t>
      </w:r>
      <w:r w:rsidRPr="00B32A07">
        <w:rPr>
          <w:b/>
          <w:bCs/>
        </w:rPr>
        <w:t>ore</w:t>
      </w:r>
    </w:p>
    <w:p w14:paraId="731EBCDD" w14:textId="6114FFA7" w:rsidR="00B32A07" w:rsidRPr="00B32A07" w:rsidRDefault="00B32A07" w:rsidP="00B32A07">
      <w:r w:rsidRPr="00B32A07">
        <w:t xml:space="preserve">GCCs really start to shine when teams move from just following instructions to actually owning what they build and deliver. It’s not just about doing the </w:t>
      </w:r>
      <w:r w:rsidR="00A94741" w:rsidRPr="00B32A07">
        <w:t>work;</w:t>
      </w:r>
      <w:r w:rsidRPr="00B32A07">
        <w:t xml:space="preserve"> it’s about owning the outcome.</w:t>
      </w:r>
    </w:p>
    <w:p w14:paraId="7D406670" w14:textId="77777777" w:rsidR="00B32A07" w:rsidRPr="00B32A07" w:rsidRDefault="00B32A07" w:rsidP="00B32A07">
      <w:r w:rsidRPr="00B32A07">
        <w:t>When teams feel that sense of responsibility, they naturally start to think bigger, solve smarter, and drive real improvements. That kind of ownership creates a ripple effect. It sets the stage for processes to be refined, repeated, and scaled across teams and regions.</w:t>
      </w:r>
    </w:p>
    <w:p w14:paraId="18D7A30C" w14:textId="3946DE04" w:rsidR="00D808B6" w:rsidRDefault="00B32A07" w:rsidP="00B32A07">
      <w:r w:rsidRPr="00B32A07">
        <w:t>In short, when your GCC owns the work, it grows with you and gets stronger over time.</w:t>
      </w:r>
    </w:p>
    <w:p w14:paraId="56FA4E60" w14:textId="2707654E" w:rsidR="00E83184" w:rsidRPr="00E83184" w:rsidRDefault="00E83184" w:rsidP="00E83184">
      <w:pPr>
        <w:rPr>
          <w:b/>
          <w:bCs/>
        </w:rPr>
      </w:pPr>
      <w:r w:rsidRPr="00E83184">
        <w:rPr>
          <w:b/>
          <w:bCs/>
        </w:rPr>
        <w:t xml:space="preserve">Tech </w:t>
      </w:r>
      <w:proofErr w:type="gramStart"/>
      <w:r w:rsidRPr="00E83184">
        <w:rPr>
          <w:b/>
          <w:bCs/>
        </w:rPr>
        <w:t xml:space="preserve">that </w:t>
      </w:r>
      <w:r>
        <w:rPr>
          <w:b/>
          <w:bCs/>
        </w:rPr>
        <w:t>s</w:t>
      </w:r>
      <w:r w:rsidRPr="00E83184">
        <w:rPr>
          <w:b/>
          <w:bCs/>
        </w:rPr>
        <w:t>cales</w:t>
      </w:r>
      <w:proofErr w:type="gramEnd"/>
      <w:r w:rsidRPr="00E83184">
        <w:rPr>
          <w:b/>
          <w:bCs/>
        </w:rPr>
        <w:t xml:space="preserve">, </w:t>
      </w:r>
      <w:r>
        <w:rPr>
          <w:b/>
          <w:bCs/>
        </w:rPr>
        <w:t>i</w:t>
      </w:r>
      <w:r w:rsidRPr="00E83184">
        <w:rPr>
          <w:b/>
          <w:bCs/>
        </w:rPr>
        <w:t xml:space="preserve">nnovation that </w:t>
      </w:r>
      <w:r w:rsidR="00DB04A0">
        <w:rPr>
          <w:b/>
          <w:bCs/>
        </w:rPr>
        <w:t>paces with you</w:t>
      </w:r>
    </w:p>
    <w:p w14:paraId="5B9DADF3" w14:textId="77777777" w:rsidR="00E83184" w:rsidRPr="00E83184" w:rsidRDefault="00E83184" w:rsidP="00E83184">
      <w:r w:rsidRPr="00E83184">
        <w:t>Rolling out digital transformation across the globe can be tough, but that’s exactly where GCCs come in. They give you a solid base to move faster with cloud, automation, AI, and real-time data.</w:t>
      </w:r>
    </w:p>
    <w:p w14:paraId="4B27292E" w14:textId="3A81C7A5" w:rsidR="00E83184" w:rsidRPr="00E83184" w:rsidRDefault="00E83184" w:rsidP="00E83184">
      <w:r w:rsidRPr="00E83184">
        <w:t xml:space="preserve">The best part is how they work. GCCs stay closely connected to your core business while moving </w:t>
      </w:r>
      <w:r w:rsidR="0032188B">
        <w:t>ahead as per your business’s outlook</w:t>
      </w:r>
      <w:r w:rsidR="004E79C4">
        <w:t>, adapting the pace with ease</w:t>
      </w:r>
      <w:r w:rsidRPr="00E83184">
        <w:t xml:space="preserve">. That </w:t>
      </w:r>
      <w:r w:rsidR="000A6653">
        <w:t xml:space="preserve">enables you to experiment with </w:t>
      </w:r>
      <w:r w:rsidRPr="00E83184">
        <w:t>new ideas, see what works, and bring those wins to the rest of the organization.</w:t>
      </w:r>
    </w:p>
    <w:p w14:paraId="3863A4C0" w14:textId="61C637BA" w:rsidR="00E83184" w:rsidRDefault="00E83184" w:rsidP="00E83184">
      <w:r w:rsidRPr="00E83184">
        <w:t>So</w:t>
      </w:r>
      <w:r w:rsidR="00DB04A0">
        <w:t>,</w:t>
      </w:r>
      <w:r w:rsidRPr="00E83184">
        <w:t xml:space="preserve"> innovation doesn’t just sit in one place. It spreads and keeps things moving forward.</w:t>
      </w:r>
    </w:p>
    <w:p w14:paraId="5F241A61" w14:textId="51F86A0C" w:rsidR="001D77B9" w:rsidRPr="001D77B9" w:rsidRDefault="001D77B9" w:rsidP="001D77B9">
      <w:pPr>
        <w:rPr>
          <w:b/>
          <w:bCs/>
        </w:rPr>
      </w:pPr>
      <w:r w:rsidRPr="001D77B9">
        <w:rPr>
          <w:b/>
          <w:bCs/>
        </w:rPr>
        <w:t xml:space="preserve">Why </w:t>
      </w:r>
      <w:r>
        <w:rPr>
          <w:b/>
          <w:bCs/>
        </w:rPr>
        <w:t>i</w:t>
      </w:r>
      <w:r w:rsidRPr="001D77B9">
        <w:rPr>
          <w:b/>
          <w:bCs/>
        </w:rPr>
        <w:t xml:space="preserve">t </w:t>
      </w:r>
      <w:r>
        <w:rPr>
          <w:b/>
          <w:bCs/>
        </w:rPr>
        <w:t>m</w:t>
      </w:r>
      <w:r w:rsidRPr="001D77B9">
        <w:rPr>
          <w:b/>
          <w:bCs/>
        </w:rPr>
        <w:t xml:space="preserve">atters </w:t>
      </w:r>
      <w:r>
        <w:rPr>
          <w:b/>
          <w:bCs/>
        </w:rPr>
        <w:t>n</w:t>
      </w:r>
      <w:r w:rsidRPr="001D77B9">
        <w:rPr>
          <w:b/>
          <w:bCs/>
        </w:rPr>
        <w:t>ow</w:t>
      </w:r>
    </w:p>
    <w:p w14:paraId="0714EFC1" w14:textId="77777777" w:rsidR="001D77B9" w:rsidRPr="001D77B9" w:rsidRDefault="001D77B9" w:rsidP="001D77B9">
      <w:r w:rsidRPr="001D77B9">
        <w:t>Businesses today are dealing with constant change, rising expectations, and a need to move faster than ever. Scaling smart isn’t just a nice-to-have anymore. It’s a must.</w:t>
      </w:r>
    </w:p>
    <w:p w14:paraId="493E83E6" w14:textId="77777777" w:rsidR="001D77B9" w:rsidRPr="001D77B9" w:rsidRDefault="001D77B9" w:rsidP="001D77B9">
      <w:r w:rsidRPr="001D77B9">
        <w:t>That’s where GCCs come in. They give companies the flexibility to adapt quickly, the talent to innovate with confidence, and the structure to keep delivering no matter the market or challenge.</w:t>
      </w:r>
    </w:p>
    <w:p w14:paraId="7E56DEA6" w14:textId="77777777" w:rsidR="001D77B9" w:rsidRDefault="001D77B9" w:rsidP="001D77B9">
      <w:r w:rsidRPr="001D77B9">
        <w:t xml:space="preserve">GCCs have grown beyond being just support </w:t>
      </w:r>
      <w:proofErr w:type="spellStart"/>
      <w:r w:rsidRPr="001D77B9">
        <w:t>centers</w:t>
      </w:r>
      <w:proofErr w:type="spellEnd"/>
      <w:r w:rsidRPr="001D77B9">
        <w:t>. They’ve become strategic hubs that help businesses stay ahead. When built and used right, they become your growth engine for today and a safety net for whatever comes next.</w:t>
      </w:r>
    </w:p>
    <w:p w14:paraId="7F538B19" w14:textId="09F475E1" w:rsidR="00E306C9" w:rsidRDefault="169B9B24" w:rsidP="001111C7">
      <w:r>
        <w:t xml:space="preserve">For businesses, today, being efficient isn’t enough anymore. You need to be resilient, adaptable, and ready to grow with purpose. </w:t>
      </w:r>
    </w:p>
    <w:p w14:paraId="7AF8AB9F" w14:textId="4DEDA05F" w:rsidR="169B9B24" w:rsidRDefault="169B9B24">
      <w:r>
        <w:t>Setting up a GCC starts with getting clarity on your goals and choosing the right location that you’re your business. Next, most prominently is to choose a fitting partner that can bring your vision to life. From building the right team to setting up the tools and ways of working, it’s all about creating a symphony that fits your business. The real magic happens when your GCC feels like a true part of your team.</w:t>
      </w:r>
    </w:p>
    <w:p w14:paraId="42FF8503" w14:textId="5829A377" w:rsidR="00467155" w:rsidRDefault="00467155" w:rsidP="001111C7">
      <w:r w:rsidRPr="00467155">
        <w:t xml:space="preserve">At </w:t>
      </w:r>
      <w:proofErr w:type="spellStart"/>
      <w:r w:rsidRPr="00467155">
        <w:t>Enablr</w:t>
      </w:r>
      <w:proofErr w:type="spellEnd"/>
      <w:r w:rsidRPr="00467155">
        <w:t>, we work with you to build a GCC that truly makes a difference. With the right mix of talent, tech, and innovation, we help businesses move faster, stay flexible, and keep ahead of the game in a world that’s always changing.</w:t>
      </w:r>
    </w:p>
    <w:p w14:paraId="1AF23EDF" w14:textId="21F4C094" w:rsidR="001539B6" w:rsidRPr="001D77B9" w:rsidRDefault="001539B6" w:rsidP="001D77B9"/>
    <w:p w14:paraId="426847DE" w14:textId="77777777" w:rsidR="000A6653" w:rsidRPr="00E83184" w:rsidRDefault="000A6653" w:rsidP="00E83184"/>
    <w:p w14:paraId="12FE7719" w14:textId="77777777" w:rsidR="00A94741" w:rsidRPr="00B32A07" w:rsidRDefault="00A94741" w:rsidP="00B32A07"/>
    <w:p w14:paraId="30571EAC" w14:textId="65417F60" w:rsidR="00F964CB" w:rsidRPr="002770B6" w:rsidRDefault="00F964CB" w:rsidP="00515B61"/>
    <w:sectPr w:rsidR="00F964CB" w:rsidRPr="00277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mal Lopez">
    <w15:presenceInfo w15:providerId="Windows Live" w15:userId="b56b84742d5fc9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4C"/>
    <w:rsid w:val="000454AC"/>
    <w:rsid w:val="000A6653"/>
    <w:rsid w:val="001111C7"/>
    <w:rsid w:val="001539B6"/>
    <w:rsid w:val="00156726"/>
    <w:rsid w:val="001B0E87"/>
    <w:rsid w:val="001D77B9"/>
    <w:rsid w:val="001D78E6"/>
    <w:rsid w:val="00210B1B"/>
    <w:rsid w:val="002438DD"/>
    <w:rsid w:val="002770B6"/>
    <w:rsid w:val="002B2C32"/>
    <w:rsid w:val="002C76CE"/>
    <w:rsid w:val="002E500C"/>
    <w:rsid w:val="0032188B"/>
    <w:rsid w:val="0033026D"/>
    <w:rsid w:val="0033638B"/>
    <w:rsid w:val="0037062B"/>
    <w:rsid w:val="003B0D4C"/>
    <w:rsid w:val="003B52A7"/>
    <w:rsid w:val="003E63F1"/>
    <w:rsid w:val="00433E85"/>
    <w:rsid w:val="004341A4"/>
    <w:rsid w:val="00436167"/>
    <w:rsid w:val="00467155"/>
    <w:rsid w:val="004E79C4"/>
    <w:rsid w:val="0050791C"/>
    <w:rsid w:val="00515B61"/>
    <w:rsid w:val="00535137"/>
    <w:rsid w:val="00554FD2"/>
    <w:rsid w:val="0057383E"/>
    <w:rsid w:val="005A5E4E"/>
    <w:rsid w:val="005C7237"/>
    <w:rsid w:val="0069790F"/>
    <w:rsid w:val="006D1A1C"/>
    <w:rsid w:val="006D6EDE"/>
    <w:rsid w:val="00725AAD"/>
    <w:rsid w:val="007970D8"/>
    <w:rsid w:val="0083563E"/>
    <w:rsid w:val="00861435"/>
    <w:rsid w:val="008806EC"/>
    <w:rsid w:val="008E21A5"/>
    <w:rsid w:val="00912806"/>
    <w:rsid w:val="009433FF"/>
    <w:rsid w:val="00943BA1"/>
    <w:rsid w:val="00970FDA"/>
    <w:rsid w:val="00990D82"/>
    <w:rsid w:val="009B1004"/>
    <w:rsid w:val="009F1DA4"/>
    <w:rsid w:val="00A85035"/>
    <w:rsid w:val="00A94741"/>
    <w:rsid w:val="00AA4306"/>
    <w:rsid w:val="00AE3AF9"/>
    <w:rsid w:val="00B32A07"/>
    <w:rsid w:val="00B34A8A"/>
    <w:rsid w:val="00B367C5"/>
    <w:rsid w:val="00B45B78"/>
    <w:rsid w:val="00B84326"/>
    <w:rsid w:val="00B86ED4"/>
    <w:rsid w:val="00BA2844"/>
    <w:rsid w:val="00BA5D41"/>
    <w:rsid w:val="00BA6517"/>
    <w:rsid w:val="00BB37F2"/>
    <w:rsid w:val="00BB7635"/>
    <w:rsid w:val="00CA58D7"/>
    <w:rsid w:val="00CA70E3"/>
    <w:rsid w:val="00CF0948"/>
    <w:rsid w:val="00D15221"/>
    <w:rsid w:val="00D32ED2"/>
    <w:rsid w:val="00D579CF"/>
    <w:rsid w:val="00D67358"/>
    <w:rsid w:val="00D808B6"/>
    <w:rsid w:val="00DB04A0"/>
    <w:rsid w:val="00DE2A36"/>
    <w:rsid w:val="00E306C9"/>
    <w:rsid w:val="00E309A9"/>
    <w:rsid w:val="00E31D1C"/>
    <w:rsid w:val="00E526E4"/>
    <w:rsid w:val="00E83184"/>
    <w:rsid w:val="00E8453D"/>
    <w:rsid w:val="00E91C2B"/>
    <w:rsid w:val="00EA4447"/>
    <w:rsid w:val="00EA69B3"/>
    <w:rsid w:val="00F0660C"/>
    <w:rsid w:val="00F64909"/>
    <w:rsid w:val="00F77A05"/>
    <w:rsid w:val="00F964CB"/>
    <w:rsid w:val="00FD692E"/>
    <w:rsid w:val="0E90DAB1"/>
    <w:rsid w:val="169B9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3ADE"/>
  <w15:chartTrackingRefBased/>
  <w15:docId w15:val="{3F495D31-DB1E-433A-9BFC-FE0C9504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D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0D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0D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0D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0D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0D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D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D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D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D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0D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0D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0D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0D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0D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D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D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D4C"/>
    <w:rPr>
      <w:rFonts w:eastAsiaTheme="majorEastAsia" w:cstheme="majorBidi"/>
      <w:color w:val="272727" w:themeColor="text1" w:themeTint="D8"/>
    </w:rPr>
  </w:style>
  <w:style w:type="paragraph" w:styleId="Title">
    <w:name w:val="Title"/>
    <w:basedOn w:val="Normal"/>
    <w:next w:val="Normal"/>
    <w:link w:val="TitleChar"/>
    <w:uiPriority w:val="10"/>
    <w:qFormat/>
    <w:rsid w:val="003B0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D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D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D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D4C"/>
    <w:pPr>
      <w:spacing w:before="160"/>
      <w:jc w:val="center"/>
    </w:pPr>
    <w:rPr>
      <w:i/>
      <w:iCs/>
      <w:color w:val="404040" w:themeColor="text1" w:themeTint="BF"/>
    </w:rPr>
  </w:style>
  <w:style w:type="character" w:customStyle="1" w:styleId="QuoteChar">
    <w:name w:val="Quote Char"/>
    <w:basedOn w:val="DefaultParagraphFont"/>
    <w:link w:val="Quote"/>
    <w:uiPriority w:val="29"/>
    <w:rsid w:val="003B0D4C"/>
    <w:rPr>
      <w:i/>
      <w:iCs/>
      <w:color w:val="404040" w:themeColor="text1" w:themeTint="BF"/>
    </w:rPr>
  </w:style>
  <w:style w:type="paragraph" w:styleId="ListParagraph">
    <w:name w:val="List Paragraph"/>
    <w:basedOn w:val="Normal"/>
    <w:uiPriority w:val="34"/>
    <w:qFormat/>
    <w:rsid w:val="003B0D4C"/>
    <w:pPr>
      <w:ind w:left="720"/>
      <w:contextualSpacing/>
    </w:pPr>
  </w:style>
  <w:style w:type="character" w:styleId="IntenseEmphasis">
    <w:name w:val="Intense Emphasis"/>
    <w:basedOn w:val="DefaultParagraphFont"/>
    <w:uiPriority w:val="21"/>
    <w:qFormat/>
    <w:rsid w:val="003B0D4C"/>
    <w:rPr>
      <w:i/>
      <w:iCs/>
      <w:color w:val="2F5496" w:themeColor="accent1" w:themeShade="BF"/>
    </w:rPr>
  </w:style>
  <w:style w:type="paragraph" w:styleId="IntenseQuote">
    <w:name w:val="Intense Quote"/>
    <w:basedOn w:val="Normal"/>
    <w:next w:val="Normal"/>
    <w:link w:val="IntenseQuoteChar"/>
    <w:uiPriority w:val="30"/>
    <w:qFormat/>
    <w:rsid w:val="003B0D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0D4C"/>
    <w:rPr>
      <w:i/>
      <w:iCs/>
      <w:color w:val="2F5496" w:themeColor="accent1" w:themeShade="BF"/>
    </w:rPr>
  </w:style>
  <w:style w:type="character" w:styleId="IntenseReference">
    <w:name w:val="Intense Reference"/>
    <w:basedOn w:val="DefaultParagraphFont"/>
    <w:uiPriority w:val="32"/>
    <w:qFormat/>
    <w:rsid w:val="003B0D4C"/>
    <w:rPr>
      <w:b/>
      <w:bCs/>
      <w:smallCaps/>
      <w:color w:val="2F5496" w:themeColor="accent1" w:themeShade="BF"/>
      <w:spacing w:val="5"/>
    </w:rPr>
  </w:style>
  <w:style w:type="character" w:styleId="Hyperlink">
    <w:name w:val="Hyperlink"/>
    <w:basedOn w:val="DefaultParagraphFont"/>
    <w:uiPriority w:val="99"/>
    <w:unhideWhenUsed/>
    <w:rsid w:val="002770B6"/>
    <w:rPr>
      <w:color w:val="0563C1" w:themeColor="hyperlink"/>
      <w:u w:val="single"/>
    </w:rPr>
  </w:style>
  <w:style w:type="character" w:styleId="UnresolvedMention">
    <w:name w:val="Unresolved Mention"/>
    <w:basedOn w:val="DefaultParagraphFont"/>
    <w:uiPriority w:val="99"/>
    <w:semiHidden/>
    <w:unhideWhenUsed/>
    <w:rsid w:val="002770B6"/>
    <w:rPr>
      <w:color w:val="605E5C"/>
      <w:shd w:val="clear" w:color="auto" w:fill="E1DFDD"/>
    </w:rPr>
  </w:style>
  <w:style w:type="paragraph" w:styleId="Revision">
    <w:name w:val="Revision"/>
    <w:hidden/>
    <w:uiPriority w:val="99"/>
    <w:semiHidden/>
    <w:rsid w:val="00B367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1353">
      <w:bodyDiv w:val="1"/>
      <w:marLeft w:val="0"/>
      <w:marRight w:val="0"/>
      <w:marTop w:val="0"/>
      <w:marBottom w:val="0"/>
      <w:divBdr>
        <w:top w:val="none" w:sz="0" w:space="0" w:color="auto"/>
        <w:left w:val="none" w:sz="0" w:space="0" w:color="auto"/>
        <w:bottom w:val="none" w:sz="0" w:space="0" w:color="auto"/>
        <w:right w:val="none" w:sz="0" w:space="0" w:color="auto"/>
      </w:divBdr>
    </w:div>
    <w:div w:id="737943121">
      <w:bodyDiv w:val="1"/>
      <w:marLeft w:val="0"/>
      <w:marRight w:val="0"/>
      <w:marTop w:val="0"/>
      <w:marBottom w:val="0"/>
      <w:divBdr>
        <w:top w:val="none" w:sz="0" w:space="0" w:color="auto"/>
        <w:left w:val="none" w:sz="0" w:space="0" w:color="auto"/>
        <w:bottom w:val="none" w:sz="0" w:space="0" w:color="auto"/>
        <w:right w:val="none" w:sz="0" w:space="0" w:color="auto"/>
      </w:divBdr>
    </w:div>
    <w:div w:id="905996384">
      <w:bodyDiv w:val="1"/>
      <w:marLeft w:val="0"/>
      <w:marRight w:val="0"/>
      <w:marTop w:val="0"/>
      <w:marBottom w:val="0"/>
      <w:divBdr>
        <w:top w:val="none" w:sz="0" w:space="0" w:color="auto"/>
        <w:left w:val="none" w:sz="0" w:space="0" w:color="auto"/>
        <w:bottom w:val="none" w:sz="0" w:space="0" w:color="auto"/>
        <w:right w:val="none" w:sz="0" w:space="0" w:color="auto"/>
      </w:divBdr>
    </w:div>
    <w:div w:id="978414636">
      <w:bodyDiv w:val="1"/>
      <w:marLeft w:val="0"/>
      <w:marRight w:val="0"/>
      <w:marTop w:val="0"/>
      <w:marBottom w:val="0"/>
      <w:divBdr>
        <w:top w:val="none" w:sz="0" w:space="0" w:color="auto"/>
        <w:left w:val="none" w:sz="0" w:space="0" w:color="auto"/>
        <w:bottom w:val="none" w:sz="0" w:space="0" w:color="auto"/>
        <w:right w:val="none" w:sz="0" w:space="0" w:color="auto"/>
      </w:divBdr>
    </w:div>
    <w:div w:id="988167916">
      <w:bodyDiv w:val="1"/>
      <w:marLeft w:val="0"/>
      <w:marRight w:val="0"/>
      <w:marTop w:val="0"/>
      <w:marBottom w:val="0"/>
      <w:divBdr>
        <w:top w:val="none" w:sz="0" w:space="0" w:color="auto"/>
        <w:left w:val="none" w:sz="0" w:space="0" w:color="auto"/>
        <w:bottom w:val="none" w:sz="0" w:space="0" w:color="auto"/>
        <w:right w:val="none" w:sz="0" w:space="0" w:color="auto"/>
      </w:divBdr>
    </w:div>
    <w:div w:id="1607732518">
      <w:bodyDiv w:val="1"/>
      <w:marLeft w:val="0"/>
      <w:marRight w:val="0"/>
      <w:marTop w:val="0"/>
      <w:marBottom w:val="0"/>
      <w:divBdr>
        <w:top w:val="none" w:sz="0" w:space="0" w:color="auto"/>
        <w:left w:val="none" w:sz="0" w:space="0" w:color="auto"/>
        <w:bottom w:val="none" w:sz="0" w:space="0" w:color="auto"/>
        <w:right w:val="none" w:sz="0" w:space="0" w:color="auto"/>
      </w:divBdr>
    </w:div>
    <w:div w:id="1748763208">
      <w:bodyDiv w:val="1"/>
      <w:marLeft w:val="0"/>
      <w:marRight w:val="0"/>
      <w:marTop w:val="0"/>
      <w:marBottom w:val="0"/>
      <w:divBdr>
        <w:top w:val="none" w:sz="0" w:space="0" w:color="auto"/>
        <w:left w:val="none" w:sz="0" w:space="0" w:color="auto"/>
        <w:bottom w:val="none" w:sz="0" w:space="0" w:color="auto"/>
        <w:right w:val="none" w:sz="0" w:space="0" w:color="auto"/>
      </w:divBdr>
    </w:div>
    <w:div w:id="177505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mmunity.nasscom.in/index.php/communities/global-capability-centers/business-case-outlines-strategic-advantages-establishing" TargetMode="External"/><Relationship Id="rId4" Type="http://schemas.openxmlformats.org/officeDocument/2006/relationships/hyperlink" Target="https://www.ey.com/en_in/newsroom/2023/06/india-gcc-market-size-to-reach-us-dollor-110b-by-2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Lopez</dc:creator>
  <cp:keywords/>
  <dc:description/>
  <cp:lastModifiedBy>Komal Lopez</cp:lastModifiedBy>
  <cp:revision>81</cp:revision>
  <dcterms:created xsi:type="dcterms:W3CDTF">2025-04-18T05:11:00Z</dcterms:created>
  <dcterms:modified xsi:type="dcterms:W3CDTF">2025-04-23T13:34:00Z</dcterms:modified>
</cp:coreProperties>
</file>